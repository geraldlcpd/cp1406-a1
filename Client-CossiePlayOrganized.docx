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w:t>
      </w:r>
      <w:proofErr w:type="gramStart"/>
      <w:r>
        <w:t>fancy dress</w:t>
      </w:r>
      <w:proofErr w:type="gramEnd"/>
      <w:r>
        <w:t xml:space="preserve">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38E998AB" w:rsidR="00B45CBC" w:rsidRDefault="00FD21B4" w:rsidP="00796F8D">
      <w:pPr>
        <w:pStyle w:val="Heading2"/>
        <w:rPr>
          <w:ins w:id="0" w:author="Gerald Kalendesang" w:date="2017-08-29T11:57:00Z"/>
        </w:rPr>
      </w:pPr>
      <w:bookmarkStart w:id="1" w:name="_GoBack"/>
      <w:ins w:id="2" w:author="Gerald Kalendesang" w:date="2017-08-29T11:57:00Z">
        <w:r>
          <w:t>Costumes Creation</w:t>
        </w:r>
      </w:ins>
    </w:p>
    <w:p w14:paraId="4C2169ED" w14:textId="77777777" w:rsidR="00FD21B4" w:rsidRDefault="00FD21B4" w:rsidP="00FD21B4">
      <w:pPr>
        <w:rPr>
          <w:ins w:id="3" w:author="Gerald Kalendesang" w:date="2017-08-29T11:57:00Z"/>
        </w:rPr>
        <w:pPrChange w:id="4" w:author="Gerald Kalendesang" w:date="2017-08-29T11:57:00Z">
          <w:pPr>
            <w:pStyle w:val="Heading2"/>
          </w:pPr>
        </w:pPrChange>
      </w:pPr>
    </w:p>
    <w:p w14:paraId="74929D5A" w14:textId="494B252A" w:rsidR="00FD21B4" w:rsidRDefault="00FD21B4" w:rsidP="00FD21B4">
      <w:pPr>
        <w:rPr>
          <w:ins w:id="5" w:author="Gerald Kalendesang" w:date="2017-08-29T11:57:00Z"/>
        </w:rPr>
        <w:pPrChange w:id="6" w:author="Gerald Kalendesang" w:date="2017-08-29T11:57:00Z">
          <w:pPr>
            <w:pStyle w:val="Heading2"/>
          </w:pPr>
        </w:pPrChange>
      </w:pPr>
      <w:ins w:id="7" w:author="Gerald Kalendesang" w:date="2017-08-29T11:57:00Z">
        <w:r>
          <w:t xml:space="preserve">We create any customized </w:t>
        </w:r>
        <w:proofErr w:type="gramStart"/>
        <w:r>
          <w:t>costumes,</w:t>
        </w:r>
        <w:proofErr w:type="gramEnd"/>
        <w:r>
          <w:t xml:space="preserve"> just tell us what costume you want us to make. Costumes can even include </w:t>
        </w:r>
        <w:proofErr w:type="spellStart"/>
        <w:r>
          <w:t>equipments</w:t>
        </w:r>
        <w:proofErr w:type="spellEnd"/>
        <w:r>
          <w:t xml:space="preserve"> like sword, </w:t>
        </w:r>
        <w:proofErr w:type="spellStart"/>
        <w:r>
          <w:t>armor</w:t>
        </w:r>
        <w:proofErr w:type="spellEnd"/>
        <w:r>
          <w:t xml:space="preserve">, realistic </w:t>
        </w:r>
        <w:proofErr w:type="spellStart"/>
        <w:r>
          <w:t>weaponary</w:t>
        </w:r>
        <w:proofErr w:type="spellEnd"/>
        <w:r>
          <w:t xml:space="preserve">. </w:t>
        </w:r>
      </w:ins>
    </w:p>
    <w:p w14:paraId="37AB7F9B" w14:textId="77777777" w:rsidR="00FD21B4" w:rsidRDefault="00FD21B4" w:rsidP="00FD21B4">
      <w:pPr>
        <w:rPr>
          <w:ins w:id="8" w:author="Gerald Kalendesang" w:date="2017-08-29T11:58:00Z"/>
        </w:rPr>
        <w:pPrChange w:id="9" w:author="Gerald Kalendesang" w:date="2017-08-29T11:57:00Z">
          <w:pPr>
            <w:pStyle w:val="Heading2"/>
          </w:pPr>
        </w:pPrChange>
      </w:pPr>
    </w:p>
    <w:p w14:paraId="62DD9D83" w14:textId="6AF0A1F3" w:rsidR="00FD21B4" w:rsidRPr="00FD21B4" w:rsidRDefault="00FD21B4" w:rsidP="00FD21B4">
      <w:pPr>
        <w:pPrChange w:id="10" w:author="Gerald Kalendesang" w:date="2017-08-29T11:57:00Z">
          <w:pPr>
            <w:pStyle w:val="Heading2"/>
          </w:pPr>
        </w:pPrChange>
      </w:pPr>
      <w:ins w:id="11" w:author="Gerald Kalendesang" w:date="2017-08-29T11:58:00Z">
        <w:r>
          <w:t>It will take about 1 week to 50 weeks to make the costumes, depending on the difficulty of the costumes. The price also varies between $10 to $10.000 depending of the costume difficulty</w:t>
        </w:r>
      </w:ins>
    </w:p>
    <w:bookmarkEnd w:id="1"/>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lastRenderedPageBreak/>
        <w:t>We buy and sell second-hand costumes (a price list is available) as well.</w:t>
      </w:r>
    </w:p>
    <w:p w14:paraId="7DE20E35" w14:textId="0748791D" w:rsidR="002562B8" w:rsidRDefault="002562B8">
      <w:pPr>
        <w:rPr>
          <w:ins w:id="12" w:author="Gerald Kalendesang" w:date="2017-08-27T23:53:00Z"/>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025AFEC4" w14:textId="77EC65A3" w:rsidR="00303CE1" w:rsidRDefault="00303CE1">
      <w:pPr>
        <w:rPr>
          <w:ins w:id="13" w:author="Gerald Kalendesang" w:date="2017-08-27T23:53:00Z"/>
        </w:rPr>
      </w:pPr>
    </w:p>
    <w:p w14:paraId="43042683" w14:textId="187F29F9" w:rsidR="00303CE1" w:rsidRDefault="00303CE1">
      <w:pPr>
        <w:rPr>
          <w:ins w:id="14" w:author="Gerald Kalendesang" w:date="2017-08-27T23:57:00Z"/>
        </w:rPr>
      </w:pPr>
      <w:proofErr w:type="spellStart"/>
      <w:ins w:id="15" w:author="Gerald Kalendesang" w:date="2017-08-27T23:53:00Z">
        <w:r>
          <w:t>CossiePlay</w:t>
        </w:r>
        <w:proofErr w:type="spellEnd"/>
        <w:r>
          <w:t xml:space="preserve"> is a business run by a family, and operating in </w:t>
        </w:r>
        <w:proofErr w:type="spellStart"/>
        <w:r>
          <w:t>Hulkstown</w:t>
        </w:r>
        <w:proofErr w:type="spellEnd"/>
        <w:r>
          <w:t xml:space="preserve"> since 2012. We create outstanding customised costumes. Order any costumes you want, from simple Spiderman or elf costumes, and even costumes that have many features (</w:t>
        </w:r>
      </w:ins>
      <w:ins w:id="16" w:author="Gerald Kalendesang" w:date="2017-08-27T23:56:00Z">
        <w:r>
          <w:t>armour</w:t>
        </w:r>
      </w:ins>
      <w:ins w:id="17" w:author="Gerald Kalendesang" w:date="2017-08-27T23:53:00Z">
        <w:r>
          <w:t xml:space="preserve">, animatronics, realistic-looking weapons, and working force fields). </w:t>
        </w:r>
      </w:ins>
      <w:ins w:id="18" w:author="Gerald Kalendesang" w:date="2017-08-27T23:56:00Z">
        <w:r>
          <w:t>Depending how complicated the requested costume is, the</w:t>
        </w:r>
      </w:ins>
      <w:ins w:id="19" w:author="Gerald Kalendesang" w:date="2017-08-27T23:53:00Z">
        <w:r>
          <w:t xml:space="preserve"> prices vary from $10 to $10.000. Costumes take 1 to 50 weeks to create</w:t>
        </w:r>
      </w:ins>
    </w:p>
    <w:p w14:paraId="6179EC61" w14:textId="6FDA55CA" w:rsidR="00303CE1" w:rsidRDefault="00303CE1">
      <w:pPr>
        <w:rPr>
          <w:ins w:id="20" w:author="Gerald Kalendesang" w:date="2017-08-27T23:57:00Z"/>
        </w:rPr>
      </w:pPr>
    </w:p>
    <w:p w14:paraId="261A23F7" w14:textId="3ED34774" w:rsidR="00303CE1" w:rsidRDefault="00303CE1">
      <w:pPr>
        <w:rPr>
          <w:ins w:id="21" w:author="Gerald Kalendesang" w:date="2017-08-27T23:57:00Z"/>
        </w:rPr>
      </w:pPr>
      <w:ins w:id="22" w:author="Gerald Kalendesang" w:date="2017-08-27T23:57:00Z">
        <w:r>
          <w:t>We also accept second-hand costumes, and sell them as well. Price list is available on THIS PAGE</w:t>
        </w:r>
      </w:ins>
    </w:p>
    <w:p w14:paraId="4A68F11A" w14:textId="36F6429F" w:rsidR="00303CE1" w:rsidRDefault="00303CE1">
      <w:pPr>
        <w:rPr>
          <w:ins w:id="23" w:author="Gerald Kalendesang" w:date="2017-08-27T23:57:00Z"/>
        </w:rPr>
      </w:pPr>
    </w:p>
    <w:p w14:paraId="20668EE0" w14:textId="10BB0581" w:rsidR="00303CE1" w:rsidRDefault="00303CE1">
      <w:pPr>
        <w:rPr>
          <w:lang w:val="en-US"/>
        </w:rPr>
      </w:pPr>
      <w:ins w:id="24" w:author="Gerald Kalendesang" w:date="2017-08-27T23:57:00Z">
        <w:r>
          <w:t>Every first Saturday on each month, we hold a party called “</w:t>
        </w:r>
        <w:proofErr w:type="spellStart"/>
        <w:r>
          <w:t>CossiePlay</w:t>
        </w:r>
        <w:proofErr w:type="spellEnd"/>
        <w:r>
          <w:t xml:space="preserve"> Party</w:t>
        </w:r>
      </w:ins>
      <w:ins w:id="25" w:author="Gerald Kalendesang" w:date="2017-08-27T23:58:00Z">
        <w:r>
          <w:t>” at the town hall. Entry fee is $15 for adult, $10 for kids 6-17 years, and kids under 6 years are free</w:t>
        </w:r>
      </w:ins>
    </w:p>
    <w:p w14:paraId="7CBCF1D7" w14:textId="77777777" w:rsidR="00B45CBC" w:rsidRPr="003C72CD" w:rsidRDefault="00B45CBC">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844378">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lastRenderedPageBreak/>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3D936D95" w:rsidR="00796F8D" w:rsidRDefault="00B45CBC" w:rsidP="00796F8D">
      <w:pPr>
        <w:rPr>
          <w:ins w:id="26" w:author="Gerald Kalendesang" w:date="2017-08-25T16:50:00Z"/>
        </w:rPr>
      </w:pPr>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5BDFD2A8" w14:textId="15E6BE14" w:rsidR="00AC27D1" w:rsidRDefault="00AC27D1" w:rsidP="00796F8D">
      <w:pPr>
        <w:rPr>
          <w:ins w:id="27" w:author="Gerald Kalendesang" w:date="2017-08-25T16:50:00Z"/>
        </w:rPr>
      </w:pPr>
    </w:p>
    <w:p w14:paraId="5016C4BB" w14:textId="27403705" w:rsidR="00AC27D1" w:rsidRDefault="00AC27D1" w:rsidP="00796F8D">
      <w:pPr>
        <w:rPr>
          <w:ins w:id="28" w:author="Gerald Kalendesang" w:date="2017-08-25T16:50:00Z"/>
        </w:rPr>
      </w:pPr>
      <w:ins w:id="29" w:author="Gerald Kalendesang" w:date="2017-08-25T16:50:00Z">
        <w:r>
          <w:t>Participants go at their own risk and responsible for their own safety. Check with medical before having an overnight party</w:t>
        </w:r>
      </w:ins>
    </w:p>
    <w:p w14:paraId="658B7CAD" w14:textId="48A6EF38" w:rsidR="00AC27D1" w:rsidRDefault="00AC27D1" w:rsidP="00796F8D">
      <w:ins w:id="30" w:author="Gerald Kalendesang" w:date="2017-08-25T16:51:00Z">
        <w:r>
          <w:t>Party fees are paid on-the-spot using cash or EFTPOS. Credit card payments have additional 2% surcharge</w:t>
        </w:r>
      </w:ins>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ld Kalendesang">
    <w15:presenceInfo w15:providerId="None" w15:userId="Gerald Kalende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03CE1"/>
    <w:rsid w:val="00381830"/>
    <w:rsid w:val="004C21AD"/>
    <w:rsid w:val="00582909"/>
    <w:rsid w:val="005A3263"/>
    <w:rsid w:val="005D185F"/>
    <w:rsid w:val="006A6321"/>
    <w:rsid w:val="007772DD"/>
    <w:rsid w:val="00796F8D"/>
    <w:rsid w:val="00A3643B"/>
    <w:rsid w:val="00A43AE6"/>
    <w:rsid w:val="00A53D85"/>
    <w:rsid w:val="00AC27D1"/>
    <w:rsid w:val="00B00B63"/>
    <w:rsid w:val="00B32BB3"/>
    <w:rsid w:val="00B45CBC"/>
    <w:rsid w:val="00E021E7"/>
    <w:rsid w:val="00E30462"/>
    <w:rsid w:val="00E71B3F"/>
    <w:rsid w:val="00E81280"/>
    <w:rsid w:val="00E91C0A"/>
    <w:rsid w:val="00ED5563"/>
    <w:rsid w:val="00F56D83"/>
    <w:rsid w:val="00FA14BE"/>
    <w:rsid w:val="00FD21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2" w:qFormat="1"/>
    <w:lsdException w:name="heading 3" w:uiPriority="9" w:qFormat="1"/>
    <w:lsdException w:name="Hyperlink" w:uiPriority="99"/>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 w:type="paragraph" w:styleId="BalloonText">
    <w:name w:val="Balloon Text"/>
    <w:basedOn w:val="Normal"/>
    <w:link w:val="BalloonTextChar"/>
    <w:rsid w:val="00FD21B4"/>
    <w:rPr>
      <w:sz w:val="18"/>
      <w:szCs w:val="18"/>
    </w:rPr>
  </w:style>
  <w:style w:type="character" w:customStyle="1" w:styleId="BalloonTextChar">
    <w:name w:val="Balloon Text Char"/>
    <w:basedOn w:val="DefaultParagraphFont"/>
    <w:link w:val="BalloonText"/>
    <w:rsid w:val="00FD21B4"/>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splay" TargetMode="Externa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Gerald Kalendesang</cp:lastModifiedBy>
  <cp:revision>4</cp:revision>
  <dcterms:created xsi:type="dcterms:W3CDTF">2017-08-27T15:59:00Z</dcterms:created>
  <dcterms:modified xsi:type="dcterms:W3CDTF">2017-08-29T13:45:00Z</dcterms:modified>
</cp:coreProperties>
</file>