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06A0C" w14:textId="62F93EAD" w:rsidR="00E71B3F" w:rsidRDefault="005A3263" w:rsidP="00796F8D">
      <w:pPr>
        <w:pStyle w:val="Heading1"/>
      </w:pPr>
      <w:r>
        <w:t>CossiePlay</w:t>
      </w:r>
      <w:r w:rsidR="00E71B3F">
        <w:t xml:space="preserve"> – Client Content &amp; Information</w:t>
      </w:r>
    </w:p>
    <w:p w14:paraId="59211B3C" w14:textId="77777777" w:rsidR="00796F8D" w:rsidRDefault="00796F8D" w:rsidP="00796F8D">
      <w:pPr>
        <w:ind w:left="720"/>
        <w:rPr>
          <w:b/>
        </w:rPr>
      </w:pPr>
    </w:p>
    <w:p w14:paraId="661EB492" w14:textId="0D6F7010" w:rsidR="00796F8D" w:rsidRPr="00E356C2" w:rsidRDefault="00796F8D" w:rsidP="00796F8D">
      <w:pPr>
        <w:rPr>
          <w:b/>
          <w:i/>
        </w:rPr>
      </w:pPr>
      <w:r w:rsidRPr="00E356C2">
        <w:rPr>
          <w:b/>
          <w:i/>
        </w:rPr>
        <w:t>Description</w:t>
      </w:r>
      <w:r>
        <w:rPr>
          <w:b/>
          <w:i/>
        </w:rPr>
        <w:t xml:space="preserve"> (not </w:t>
      </w:r>
      <w:r w:rsidR="00A43AE6">
        <w:rPr>
          <w:b/>
          <w:i/>
        </w:rPr>
        <w:t xml:space="preserve">necessarily </w:t>
      </w:r>
      <w:r>
        <w:rPr>
          <w:b/>
          <w:i/>
        </w:rPr>
        <w:t>for site)</w:t>
      </w:r>
      <w:r w:rsidRPr="00E356C2">
        <w:rPr>
          <w:b/>
          <w:i/>
        </w:rPr>
        <w:t>:</w:t>
      </w:r>
    </w:p>
    <w:p w14:paraId="430234D5" w14:textId="5AD73740" w:rsidR="007772DD" w:rsidRDefault="00796F8D" w:rsidP="00796F8D">
      <w:pPr>
        <w:ind w:left="720"/>
      </w:pPr>
      <w:r w:rsidRPr="001A70F8">
        <w:t>W</w:t>
      </w:r>
      <w:r>
        <w:t>e are a small</w:t>
      </w:r>
      <w:r w:rsidR="00B00B63">
        <w:t xml:space="preserve"> family-run</w:t>
      </w:r>
      <w:r>
        <w:t xml:space="preserve"> local </w:t>
      </w:r>
      <w:r w:rsidR="00B00B63">
        <w:t xml:space="preserve">business, operating in </w:t>
      </w:r>
      <w:r w:rsidR="00A43AE6">
        <w:t>Hulkstown</w:t>
      </w:r>
      <w:r w:rsidR="00B00B63">
        <w:t xml:space="preserve"> since 20</w:t>
      </w:r>
      <w:r w:rsidR="005A3263">
        <w:t>1</w:t>
      </w:r>
      <w:r w:rsidR="00A43AE6">
        <w:t>2</w:t>
      </w:r>
      <w:r>
        <w:t xml:space="preserve">, hoping to improve our business by getting on the </w:t>
      </w:r>
      <w:r w:rsidR="007772DD">
        <w:t>Inter</w:t>
      </w:r>
      <w:r>
        <w:t xml:space="preserve">net. </w:t>
      </w:r>
    </w:p>
    <w:p w14:paraId="2AA589CF" w14:textId="77777777" w:rsidR="005A3263" w:rsidRDefault="005A3263" w:rsidP="00796F8D">
      <w:pPr>
        <w:ind w:left="720"/>
      </w:pPr>
      <w:r>
        <w:t xml:space="preserve">We create custom cosplay and fancy dress costumes and run a monthly cosplay party. </w:t>
      </w:r>
      <w:r w:rsidR="00796F8D">
        <w:t xml:space="preserve">We get about </w:t>
      </w:r>
      <w:r>
        <w:t>30</w:t>
      </w:r>
      <w:r w:rsidR="00796F8D">
        <w:t xml:space="preserve"> people </w:t>
      </w:r>
      <w:r>
        <w:t xml:space="preserve">to the parties </w:t>
      </w:r>
      <w:r w:rsidR="00796F8D">
        <w:t xml:space="preserve">each </w:t>
      </w:r>
      <w:r>
        <w:t>month and make about 4 costumes per week – not enough</w:t>
      </w:r>
      <w:r w:rsidR="00796F8D">
        <w:t xml:space="preserve">. The website should </w:t>
      </w:r>
      <w:r w:rsidR="00ED5563">
        <w:t>help us be more successful</w:t>
      </w:r>
      <w:r>
        <w:t xml:space="preserve"> at these</w:t>
      </w:r>
      <w:r w:rsidR="007772DD">
        <w:t xml:space="preserve">. </w:t>
      </w:r>
      <w:r>
        <w:t>Dressing up is</w:t>
      </w:r>
      <w:r w:rsidR="00796F8D">
        <w:t xml:space="preserve"> </w:t>
      </w:r>
      <w:r w:rsidR="00A53D85">
        <w:t xml:space="preserve">fun, </w:t>
      </w:r>
      <w:r>
        <w:t xml:space="preserve">good for the </w:t>
      </w:r>
      <w:r w:rsidR="00A53D85">
        <w:t>social</w:t>
      </w:r>
      <w:r>
        <w:t>ly</w:t>
      </w:r>
      <w:r w:rsidR="00A53D85">
        <w:t xml:space="preserve"> </w:t>
      </w:r>
      <w:r>
        <w:t xml:space="preserve">awkward and very creative. </w:t>
      </w:r>
    </w:p>
    <w:p w14:paraId="46B1A984" w14:textId="37DBAB50" w:rsidR="00796F8D" w:rsidRPr="00343034" w:rsidRDefault="00796F8D" w:rsidP="00796F8D">
      <w:pPr>
        <w:ind w:left="720"/>
      </w:pPr>
      <w:r>
        <w:t xml:space="preserve">We get </w:t>
      </w:r>
      <w:r w:rsidR="005A3263">
        <w:t>cos</w:t>
      </w:r>
      <w:r>
        <w:t>players of all ages, but mostly they are 35 – 50. We want the site to appeal to a younger audience</w:t>
      </w:r>
      <w:r w:rsidR="005A3263">
        <w:t xml:space="preserve"> than this</w:t>
      </w:r>
      <w:r>
        <w:t>, getting</w:t>
      </w:r>
      <w:r w:rsidR="00293EC1">
        <w:t xml:space="preserve"> high school</w:t>
      </w:r>
      <w:r>
        <w:t xml:space="preserve"> kids </w:t>
      </w:r>
      <w:r w:rsidR="007772DD">
        <w:t xml:space="preserve">and young adults </w:t>
      </w:r>
      <w:r w:rsidR="005A3263">
        <w:t>cos</w:t>
      </w:r>
      <w:r w:rsidR="007772DD">
        <w:t>playing</w:t>
      </w:r>
      <w:r>
        <w:t xml:space="preserve">. </w:t>
      </w:r>
      <w:r>
        <w:rPr>
          <w:lang w:val="en-US"/>
        </w:rPr>
        <w:t xml:space="preserve">We think more people would </w:t>
      </w:r>
      <w:r w:rsidR="005A3263">
        <w:rPr>
          <w:lang w:val="en-US"/>
        </w:rPr>
        <w:t xml:space="preserve">come to the parties and get costumes made </w:t>
      </w:r>
      <w:r w:rsidR="007772DD">
        <w:rPr>
          <w:lang w:val="en-US"/>
        </w:rPr>
        <w:t>if they knew about us more… so we want a website!</w:t>
      </w:r>
    </w:p>
    <w:p w14:paraId="28C11A80" w14:textId="77777777" w:rsidR="00796F8D" w:rsidRDefault="00796F8D" w:rsidP="00796F8D"/>
    <w:p w14:paraId="13226969" w14:textId="77777777"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2A328A82" w14:textId="14D61CC3" w:rsidR="00ED5563" w:rsidRPr="00ED5563" w:rsidRDefault="00ED5563">
      <w:r w:rsidRPr="00ED5563">
        <w:t>There</w:t>
      </w:r>
      <w:r>
        <w:t xml:space="preserve"> is also a current </w:t>
      </w:r>
      <w:r w:rsidR="005A3263">
        <w:t>price list of second-hand costumes</w:t>
      </w:r>
      <w:r w:rsidR="00A53D85">
        <w:t xml:space="preserve"> </w:t>
      </w:r>
      <w:r w:rsidR="00293EC1">
        <w:t xml:space="preserve">to go on the site. This is </w:t>
      </w:r>
      <w:r w:rsidR="00A53D85">
        <w:t>in the Excel file provided.</w:t>
      </w:r>
      <w:r w:rsidR="007772DD">
        <w:t xml:space="preserve"> </w:t>
      </w:r>
    </w:p>
    <w:p w14:paraId="6FF85AE4" w14:textId="1B2A6939" w:rsidR="00796F8D" w:rsidRDefault="005A3263" w:rsidP="00ED5563">
      <w:pPr>
        <w:pStyle w:val="Heading2"/>
        <w:tabs>
          <w:tab w:val="left" w:pos="3273"/>
        </w:tabs>
      </w:pPr>
      <w:r>
        <w:t>What is Cos</w:t>
      </w:r>
      <w:r w:rsidR="00796F8D">
        <w:t>Play</w:t>
      </w:r>
      <w:r>
        <w:t>?</w:t>
      </w:r>
    </w:p>
    <w:p w14:paraId="65143F7A" w14:textId="42260B49" w:rsidR="00B45CBC" w:rsidRPr="00B45CBC" w:rsidRDefault="00B45CBC" w:rsidP="00B45CBC">
      <w:pPr>
        <w:rPr>
          <w:lang w:val="en-US"/>
        </w:rPr>
      </w:pPr>
      <w:r w:rsidRPr="00B45CBC">
        <w:rPr>
          <w:lang w:val="en-US"/>
        </w:rPr>
        <w:t>Cosplay, a portmanteau of the words costume play, is a performance art in which participants called cosplayers wear costumes and fashion accessories to represent a specific character. Cosplayers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14:paraId="54D40502" w14:textId="77777777" w:rsidR="00B45CBC" w:rsidRPr="00B45CBC" w:rsidRDefault="00B45CBC" w:rsidP="00B45CBC">
      <w:pPr>
        <w:rPr>
          <w:lang w:val="en-US"/>
        </w:rPr>
      </w:pPr>
    </w:p>
    <w:p w14:paraId="39FFCA6F" w14:textId="64D107D3" w:rsidR="00796F8D" w:rsidRDefault="00B45CBC" w:rsidP="00B45CBC">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14:paraId="488BBCFF" w14:textId="4C4CE6FF" w:rsidR="00B45CBC" w:rsidRPr="00760210" w:rsidRDefault="00B45CBC" w:rsidP="00B45CBC">
      <w:pPr>
        <w:rPr>
          <w:lang w:val="en-US"/>
        </w:rPr>
      </w:pPr>
      <w:r>
        <w:rPr>
          <w:lang w:val="en-US"/>
        </w:rPr>
        <w:t xml:space="preserve">Reproduced from </w:t>
      </w:r>
      <w:r w:rsidRPr="00B45CBC">
        <w:rPr>
          <w:lang w:val="en-US"/>
        </w:rPr>
        <w:t>https://en.wikipedia.org/wiki/Cosplay</w:t>
      </w:r>
    </w:p>
    <w:p w14:paraId="3D46AF7C" w14:textId="77777777" w:rsidR="00B45CBC" w:rsidRDefault="00B45CBC" w:rsidP="00796F8D">
      <w:pPr>
        <w:pStyle w:val="Heading2"/>
      </w:pPr>
    </w:p>
    <w:p w14:paraId="2505DB9E" w14:textId="037FD067" w:rsidR="00796F8D" w:rsidRDefault="00796F8D" w:rsidP="00796F8D">
      <w:pPr>
        <w:pStyle w:val="Heading2"/>
      </w:pPr>
      <w:r>
        <w:t xml:space="preserve">About </w:t>
      </w:r>
      <w:r w:rsidR="005A3263">
        <w:t>CossiePlay</w:t>
      </w:r>
    </w:p>
    <w:p w14:paraId="1F67DA50" w14:textId="02756509" w:rsidR="00796F8D" w:rsidRDefault="00B45CBC">
      <w:r>
        <w:rPr>
          <w:lang w:val="en-US"/>
        </w:rPr>
        <w:t xml:space="preserve">CossiePlay is </w:t>
      </w:r>
      <w:r>
        <w:t xml:space="preserve">a family-run business, operating in </w:t>
      </w:r>
      <w:r w:rsidR="00A43AE6">
        <w:t>Hulkstown</w:t>
      </w:r>
      <w:r>
        <w:t xml:space="preserve"> since 201</w:t>
      </w:r>
      <w:r w:rsidR="00A43AE6">
        <w:t>2</w:t>
      </w:r>
      <w:r>
        <w:t>. We create outstanding custom-made costumes. Cosplayers can order any kind of costume</w:t>
      </w:r>
      <w:r w:rsidR="00381830">
        <w:t xml:space="preserve"> -</w:t>
      </w:r>
      <w:r>
        <w:t xml:space="preserve"> </w:t>
      </w:r>
      <w:r w:rsidR="002562B8">
        <w:t>from simple S</w:t>
      </w:r>
      <w:r w:rsidR="00E30462">
        <w:t>pid</w:t>
      </w:r>
      <w:r w:rsidR="002562B8">
        <w:t xml:space="preserve">erman or elf costumes right up to costumes </w:t>
      </w:r>
      <w:r>
        <w:t xml:space="preserve">including </w:t>
      </w:r>
      <w:r w:rsidR="002562B8">
        <w:t>advanced features like armour, animatronics, realistic weaponry and working force fields.</w:t>
      </w:r>
      <w:r w:rsidR="00381830">
        <w:t xml:space="preserve"> Depending on the difficulty, costumes take between 1 and 50 weeks and cost between $10 and $10,000.</w:t>
      </w:r>
    </w:p>
    <w:p w14:paraId="1EA01212" w14:textId="64480701" w:rsidR="002562B8" w:rsidRDefault="002562B8">
      <w:r>
        <w:t>We buy and sell second-hand costumes (a price list is available) as well.</w:t>
      </w:r>
    </w:p>
    <w:p w14:paraId="7DE20E35" w14:textId="5BA7539B" w:rsidR="002562B8" w:rsidRDefault="002562B8">
      <w:pPr>
        <w:rPr>
          <w:lang w:val="en-US"/>
        </w:rPr>
      </w:pPr>
      <w:r>
        <w:t xml:space="preserve">On the first Saturday of every month we hold a “CossiePlay Party” at the town hall. Entry is $15 for adults, $10 for ages 6-17 and kids under 6 are free. Each entry includes one non-alcoholic drink and a glow stick. Parties start at 6pm and run until 11pm. </w:t>
      </w:r>
      <w:r w:rsidR="00A3643B">
        <w:t xml:space="preserve">There is always a live DJ </w:t>
      </w:r>
      <w:r w:rsidR="00E91C0A">
        <w:t>at the party (who takes requests) and dancing is common (but not required).</w:t>
      </w:r>
      <w:r w:rsidR="00381830">
        <w:t xml:space="preserve"> </w:t>
      </w:r>
    </w:p>
    <w:p w14:paraId="7CBCF1D7" w14:textId="77777777" w:rsidR="00B45CBC" w:rsidRPr="003C72CD" w:rsidRDefault="00B45CBC">
      <w:pPr>
        <w:rPr>
          <w:b/>
        </w:rPr>
      </w:pPr>
    </w:p>
    <w:p w14:paraId="6E2F00F5" w14:textId="77777777" w:rsidR="00796F8D" w:rsidRDefault="00796F8D" w:rsidP="00796F8D">
      <w:pPr>
        <w:pStyle w:val="Heading2"/>
      </w:pPr>
      <w:r>
        <w:lastRenderedPageBreak/>
        <w:t>Contact</w:t>
      </w:r>
    </w:p>
    <w:p w14:paraId="1C44A54D" w14:textId="2A723E50" w:rsidR="00796F8D" w:rsidRDefault="00F56D83">
      <w:r>
        <w:t xml:space="preserve">our </w:t>
      </w:r>
      <w:r w:rsidR="00796F8D">
        <w:t xml:space="preserve">Phone is </w:t>
      </w:r>
      <w:r w:rsidR="00ED5563">
        <w:t>07 477</w:t>
      </w:r>
      <w:r w:rsidR="005A3263">
        <w:t>1</w:t>
      </w:r>
      <w:r w:rsidR="00ED5563">
        <w:t xml:space="preserve"> 1234</w:t>
      </w:r>
    </w:p>
    <w:p w14:paraId="10863CD6" w14:textId="10D0B753" w:rsidR="00796F8D" w:rsidRDefault="00796F8D">
      <w:r>
        <w:t xml:space="preserve">fax: </w:t>
      </w:r>
      <w:r w:rsidR="00ED5563">
        <w:t>07</w:t>
      </w:r>
      <w:r w:rsidR="00E71B3F" w:rsidRPr="00E71B3F">
        <w:t>-</w:t>
      </w:r>
      <w:r w:rsidR="00ED5563">
        <w:t>477</w:t>
      </w:r>
      <w:r w:rsidR="005A3263">
        <w:t>1</w:t>
      </w:r>
      <w:r w:rsidR="00ED5563">
        <w:t xml:space="preserve"> </w:t>
      </w:r>
      <w:r w:rsidR="00293EC1">
        <w:t>1235</w:t>
      </w:r>
    </w:p>
    <w:p w14:paraId="08D8AA9F" w14:textId="7AC60EAD" w:rsidR="00796F8D" w:rsidRDefault="00796F8D">
      <w:r>
        <w:t xml:space="preserve">address: </w:t>
      </w:r>
      <w:r w:rsidR="00293EC1">
        <w:t>4</w:t>
      </w:r>
      <w:r>
        <w:t xml:space="preserve"> </w:t>
      </w:r>
      <w:r w:rsidR="005A3263">
        <w:t>Stanton</w:t>
      </w:r>
      <w:r>
        <w:t xml:space="preserve"> </w:t>
      </w:r>
      <w:r w:rsidR="00293EC1">
        <w:t>Avenue</w:t>
      </w:r>
      <w:r>
        <w:t xml:space="preserve">, </w:t>
      </w:r>
      <w:r w:rsidR="00A43AE6">
        <w:t>Hulkstwon</w:t>
      </w:r>
    </w:p>
    <w:p w14:paraId="7B16572C" w14:textId="201EE731" w:rsidR="00796F8D" w:rsidRDefault="00796F8D">
      <w:r>
        <w:t xml:space="preserve"> </w:t>
      </w:r>
      <w:r w:rsidR="005A3263">
        <w:t>cossieplay</w:t>
      </w:r>
      <w:r>
        <w:t xml:space="preserve">@ </w:t>
      </w:r>
      <w:r w:rsidR="00ED5563">
        <w:t>gmail</w:t>
      </w:r>
      <w:r>
        <w:t>.com</w:t>
      </w:r>
      <w:r w:rsidR="005A3263">
        <w:t>.</w:t>
      </w:r>
    </w:p>
    <w:p w14:paraId="231B22C8" w14:textId="77777777" w:rsidR="00796F8D" w:rsidRDefault="00796F8D"/>
    <w:p w14:paraId="6312066E" w14:textId="77777777" w:rsidR="00796F8D" w:rsidRDefault="00796F8D" w:rsidP="00796F8D">
      <w:pPr>
        <w:pStyle w:val="Heading2"/>
      </w:pPr>
      <w:r>
        <w:t>Announcements</w:t>
      </w:r>
    </w:p>
    <w:p w14:paraId="458D9782" w14:textId="4550CAF0" w:rsidR="00796F8D" w:rsidRDefault="00293EC1">
      <w:r>
        <w:t>We have some cool things happening that we want people to know about</w:t>
      </w:r>
      <w:r w:rsidR="005A3263">
        <w:t>:</w:t>
      </w:r>
      <w:r>
        <w:t xml:space="preserve"> </w:t>
      </w:r>
      <w:r w:rsidR="00A43AE6">
        <w:t>this month</w:t>
      </w:r>
      <w:r w:rsidR="00796F8D">
        <w:t xml:space="preserve"> you can purchase </w:t>
      </w:r>
      <w:r>
        <w:t>3</w:t>
      </w:r>
      <w:r w:rsidR="00796F8D">
        <w:t xml:space="preserve"> drinks for the price of </w:t>
      </w:r>
      <w:r>
        <w:t>2</w:t>
      </w:r>
      <w:r w:rsidR="00796F8D">
        <w:t xml:space="preserve"> at the bar.</w:t>
      </w:r>
    </w:p>
    <w:p w14:paraId="63FA1F21" w14:textId="34B5DC92" w:rsidR="005A3263" w:rsidRDefault="005A3263" w:rsidP="005A3263">
      <w:r>
        <w:t xml:space="preserve">First-time party-goers </w:t>
      </w:r>
      <w:r w:rsidR="00E71B3F">
        <w:t xml:space="preserve">get a </w:t>
      </w:r>
      <w:r>
        <w:t>5</w:t>
      </w:r>
      <w:r w:rsidR="00E71B3F">
        <w:t xml:space="preserve">0% discount on </w:t>
      </w:r>
      <w:r>
        <w:t>entry</w:t>
      </w:r>
    </w:p>
    <w:p w14:paraId="0D892B14" w14:textId="6485793E" w:rsidR="00796F8D" w:rsidRDefault="005A3263">
      <w:r>
        <w:t>If you get a costume custom made,</w:t>
      </w:r>
      <w:r w:rsidR="00A43AE6">
        <w:t xml:space="preserve"> your next party entry is free if you wear that costume</w:t>
      </w:r>
      <w:r>
        <w:t>.</w:t>
      </w:r>
    </w:p>
    <w:p w14:paraId="62465BEE" w14:textId="3AA82585" w:rsidR="00796F8D" w:rsidRDefault="005A3263">
      <w:r>
        <w:t>Wear your costume in to KFC on Stanton street and you can get a free drink with a 21-piece bucket. Tell them you’ve been to CossiePlay!</w:t>
      </w:r>
    </w:p>
    <w:p w14:paraId="4041A61B" w14:textId="77777777" w:rsidR="00796F8D" w:rsidRDefault="00796F8D"/>
    <w:p w14:paraId="318E422F" w14:textId="77777777" w:rsidR="00796F8D" w:rsidRDefault="00796F8D" w:rsidP="00796F8D">
      <w:pPr>
        <w:pStyle w:val="Heading2"/>
      </w:pPr>
      <w:r>
        <w:t>Links</w:t>
      </w:r>
    </w:p>
    <w:p w14:paraId="3FF4B52E" w14:textId="2908AECE" w:rsidR="00796F8D" w:rsidRDefault="00AC27D1">
      <w:hyperlink r:id="rId5" w:history="1">
        <w:r w:rsidR="005A3263" w:rsidRPr="0089547F">
          <w:rPr>
            <w:rStyle w:val="Hyperlink"/>
          </w:rPr>
          <w:t>https://en.wikipedia.org/wiki/Cosplay</w:t>
        </w:r>
      </w:hyperlink>
      <w:r w:rsidR="005A3263">
        <w:t xml:space="preserve"> (Wikipedia entry for cosplay)</w:t>
      </w:r>
    </w:p>
    <w:p w14:paraId="328B675A" w14:textId="145D5433" w:rsidR="005A3263" w:rsidRDefault="005A3263">
      <w:r w:rsidRPr="005A3263">
        <w:t>http://www.cosplay.com</w:t>
      </w:r>
      <w:r>
        <w:t xml:space="preserve"> - world largest cosplay community</w:t>
      </w:r>
    </w:p>
    <w:p w14:paraId="5EFC6937" w14:textId="7F8EE42E" w:rsidR="005A3263" w:rsidRDefault="00B45CBC">
      <w:r>
        <w:t xml:space="preserve"> </w:t>
      </w:r>
      <w:r w:rsidRPr="00B45CBC">
        <w:t>cosplaytutorial.com/index.php</w:t>
      </w:r>
      <w:r>
        <w:t xml:space="preserve"> – resource for costumers</w:t>
      </w:r>
    </w:p>
    <w:p w14:paraId="3750D1BF" w14:textId="77777777" w:rsidR="005A3263" w:rsidRDefault="005A3263"/>
    <w:p w14:paraId="29D778CF" w14:textId="77777777" w:rsidR="00796F8D" w:rsidRDefault="00796F8D" w:rsidP="00796F8D">
      <w:pPr>
        <w:pStyle w:val="Heading2"/>
      </w:pPr>
      <w:r>
        <w:t xml:space="preserve">Sign-Up </w:t>
      </w:r>
    </w:p>
    <w:p w14:paraId="4A426189" w14:textId="643E86B4" w:rsidR="00796F8D" w:rsidRDefault="00B45CBC">
      <w:r>
        <w:t>Patrons can register to come to a party by emailing us.</w:t>
      </w:r>
    </w:p>
    <w:p w14:paraId="6FA4916B" w14:textId="3E65323F" w:rsidR="00796F8D" w:rsidRDefault="00B45CBC">
      <w:r>
        <w:t>They should include</w:t>
      </w:r>
    </w:p>
    <w:p w14:paraId="176BAF1C" w14:textId="77777777" w:rsidR="00796F8D" w:rsidRDefault="00796F8D" w:rsidP="00796F8D">
      <w:pPr>
        <w:numPr>
          <w:ilvl w:val="0"/>
          <w:numId w:val="3"/>
        </w:numPr>
      </w:pPr>
      <w:r>
        <w:t>Contact person name</w:t>
      </w:r>
    </w:p>
    <w:p w14:paraId="192974C1" w14:textId="77777777" w:rsidR="00796F8D" w:rsidRDefault="00796F8D" w:rsidP="00796F8D">
      <w:pPr>
        <w:numPr>
          <w:ilvl w:val="0"/>
          <w:numId w:val="3"/>
        </w:numPr>
      </w:pPr>
      <w:r>
        <w:t>phone number</w:t>
      </w:r>
    </w:p>
    <w:p w14:paraId="6670D0B3" w14:textId="421A7B10" w:rsidR="00796F8D" w:rsidRDefault="00B45CBC" w:rsidP="00796F8D">
      <w:pPr>
        <w:numPr>
          <w:ilvl w:val="0"/>
          <w:numId w:val="3"/>
        </w:numPr>
      </w:pPr>
      <w:r>
        <w:t>How many people are coming</w:t>
      </w:r>
    </w:p>
    <w:p w14:paraId="7F6D50A5" w14:textId="77777777" w:rsidR="00582909" w:rsidRDefault="00582909" w:rsidP="00582909"/>
    <w:p w14:paraId="79CED908" w14:textId="1C7F20F1" w:rsidR="00796F8D" w:rsidRDefault="00B45CBC" w:rsidP="007772DD">
      <w:pPr>
        <w:pStyle w:val="Heading2"/>
      </w:pPr>
      <w:r>
        <w:t>Party</w:t>
      </w:r>
      <w:r w:rsidR="00796F8D">
        <w:t xml:space="preserve"> Guidelines</w:t>
      </w:r>
    </w:p>
    <w:p w14:paraId="0F68F78D" w14:textId="4CEE83B4" w:rsidR="00796F8D" w:rsidRDefault="00B45CBC" w:rsidP="00796F8D">
      <w:r>
        <w:t xml:space="preserve">CossiePlay party-goers party </w:t>
      </w:r>
      <w:r w:rsidR="00796F8D">
        <w:t>at their own risk</w:t>
      </w:r>
      <w:r w:rsidR="007772DD">
        <w:t xml:space="preserve"> and are</w:t>
      </w:r>
      <w:r w:rsidR="00796F8D">
        <w:t xml:space="preserve"> responsible for their own safety. Check with your doctor before you </w:t>
      </w:r>
      <w:r>
        <w:t>party hard</w:t>
      </w:r>
      <w:r w:rsidR="00796F8D">
        <w:t>.</w:t>
      </w:r>
    </w:p>
    <w:p w14:paraId="48EDA893" w14:textId="3D936D95" w:rsidR="00796F8D" w:rsidRDefault="00B45CBC" w:rsidP="00796F8D">
      <w:pPr>
        <w:rPr>
          <w:ins w:id="0" w:author="Gerald Kalendesang" w:date="2017-08-25T16:50:00Z"/>
        </w:rPr>
      </w:pPr>
      <w:r>
        <w:t xml:space="preserve">Party fees </w:t>
      </w:r>
      <w:r w:rsidR="00796F8D">
        <w:t xml:space="preserve">must be paid </w:t>
      </w:r>
      <w:r>
        <w:t>at the door</w:t>
      </w:r>
      <w:r w:rsidR="00796F8D">
        <w:t>.</w:t>
      </w:r>
      <w:r>
        <w:t xml:space="preserve"> Cash or EFTPOS accepted. Credit card payments attract a 2% surcharge.</w:t>
      </w:r>
      <w:r w:rsidR="00796F8D">
        <w:t xml:space="preserve"> </w:t>
      </w:r>
      <w:r>
        <w:t xml:space="preserve">Alcohol is served at the bar to over 18s only. No intoxicated persons will be served, but will be escorted to a taxi – paid by the party-goer. </w:t>
      </w:r>
    </w:p>
    <w:p w14:paraId="5BDFD2A8" w14:textId="15E6BE14" w:rsidR="00AC27D1" w:rsidRDefault="00AC27D1" w:rsidP="00796F8D">
      <w:pPr>
        <w:rPr>
          <w:ins w:id="1" w:author="Gerald Kalendesang" w:date="2017-08-25T16:50:00Z"/>
        </w:rPr>
      </w:pPr>
    </w:p>
    <w:p w14:paraId="5016C4BB" w14:textId="27403705" w:rsidR="00AC27D1" w:rsidRDefault="00AC27D1" w:rsidP="00796F8D">
      <w:pPr>
        <w:rPr>
          <w:ins w:id="2" w:author="Gerald Kalendesang" w:date="2017-08-25T16:50:00Z"/>
        </w:rPr>
      </w:pPr>
      <w:ins w:id="3" w:author="Gerald Kalendesang" w:date="2017-08-25T16:50:00Z">
        <w:r>
          <w:t>Participants go at their own risk and responsible for their own safety. Check with medical before having an overnight party</w:t>
        </w:r>
      </w:ins>
    </w:p>
    <w:p w14:paraId="658B7CAD" w14:textId="48A6EF38" w:rsidR="00AC27D1" w:rsidRDefault="00AC27D1" w:rsidP="00796F8D">
      <w:ins w:id="4" w:author="Gerald Kalendesang" w:date="2017-08-25T16:51:00Z">
        <w:r>
          <w:t>Party fees are paid on-the-spot using cash or EFTPOS. Credit card payments have additional 2% surcharge</w:t>
        </w:r>
      </w:ins>
      <w:bookmarkStart w:id="5" w:name="_GoBack"/>
      <w:bookmarkEnd w:id="5"/>
    </w:p>
    <w:p w14:paraId="6068ECC3" w14:textId="77777777" w:rsidR="00ED5563" w:rsidRDefault="00ED5563" w:rsidP="00796F8D"/>
    <w:p w14:paraId="344FDB1E" w14:textId="77777777" w:rsidR="00ED5563" w:rsidRPr="00363990" w:rsidRDefault="00ED5563" w:rsidP="00796F8D"/>
    <w:sectPr w:rsidR="00ED5563"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rald Kalendesang">
    <w15:presenceInfo w15:providerId="None" w15:userId="Gerald Kalendes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A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193AB2"/>
    <w:rsid w:val="002562B8"/>
    <w:rsid w:val="0026538A"/>
    <w:rsid w:val="00293EC1"/>
    <w:rsid w:val="00381830"/>
    <w:rsid w:val="004C21AD"/>
    <w:rsid w:val="00582909"/>
    <w:rsid w:val="005A3263"/>
    <w:rsid w:val="005D185F"/>
    <w:rsid w:val="006A6321"/>
    <w:rsid w:val="007772DD"/>
    <w:rsid w:val="00796F8D"/>
    <w:rsid w:val="00A3643B"/>
    <w:rsid w:val="00A43AE6"/>
    <w:rsid w:val="00A53D85"/>
    <w:rsid w:val="00AC27D1"/>
    <w:rsid w:val="00B00B63"/>
    <w:rsid w:val="00B32BB3"/>
    <w:rsid w:val="00B45CBC"/>
    <w:rsid w:val="00E30462"/>
    <w:rsid w:val="00E71B3F"/>
    <w:rsid w:val="00E81280"/>
    <w:rsid w:val="00E91C0A"/>
    <w:rsid w:val="00ED5563"/>
    <w:rsid w:val="00F56D83"/>
    <w:rsid w:val="00FA14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8EF35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2" w:qFormat="1"/>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character" w:styleId="FollowedHyperlink">
    <w:name w:val="FollowedHyperlink"/>
    <w:basedOn w:val="DefaultParagraphFont"/>
    <w:rsid w:val="005A3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sp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Gerald Kalendesang</cp:lastModifiedBy>
  <cp:revision>7</cp:revision>
  <dcterms:created xsi:type="dcterms:W3CDTF">2015-08-17T01:57:00Z</dcterms:created>
  <dcterms:modified xsi:type="dcterms:W3CDTF">2017-08-25T08:51:00Z</dcterms:modified>
</cp:coreProperties>
</file>